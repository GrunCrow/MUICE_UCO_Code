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oto Sans" w:hAnsi="Noto Sans"/>
          <w:b/>
          <w:b/>
          <w:bCs w:val="false"/>
          <w:sz w:val="22"/>
          <w:szCs w:val="22"/>
          <w:lang w:val="es-ES"/>
          <w:ins w:id="6" w:author="Unknown Author" w:date="2021-12-07T12:47:39Z"/>
        </w:rPr>
      </w:pPr>
      <w:ins w:id="0" w:author="Unknown Author" w:date="2021-12-07T12:47:39Z">
        <w:r>
          <w:rPr/>
          <w:t>​​</w:t>
        </w:r>
      </w:ins>
      <w:ins w:id="1" w:author="Unknown Author" w:date="2021-12-07T12:47:39Z">
        <w:r>
          <w:rPr/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80135" cy="647700"/>
              <wp:effectExtent l="0" t="0" r="0" b="0"/>
              <wp:wrapNone/>
              <wp:docPr id="1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0135" cy="64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​​​​</w:t>
        </w:r>
      </w:ins>
      <w:ins w:id="2" w:author="Unknown Author" w:date="2021-12-07T12:47:39Z">
        <w:r>
          <w:rPr/>
          <w:drawing>
            <wp:anchor behindDoc="0" distT="0" distB="0" distL="0" distR="0" simplePos="0" locked="0" layoutInCell="0" allowOverlap="1" relativeHeight="3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1247140" cy="657225"/>
              <wp:effectExtent l="0" t="0" r="0" b="0"/>
              <wp:wrapNone/>
              <wp:docPr id="2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14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​​​</w:t>
        </w:r>
      </w:ins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align>center</wp:align>
                </wp:positionH>
                <wp:positionV relativeFrom="page">
                  <wp:posOffset>248285</wp:posOffset>
                </wp:positionV>
                <wp:extent cx="4510405" cy="41783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720" cy="41724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ins w:id="3" w:author="Unknown Author" w:date="2021-12-07T12:47:39Z">
                              <w:r>
                                <w:rPr>
                                  <w:rFonts w:ascii="Noto Sans" w:hAnsi="Noto Sans"/>
                                  <w:b/>
                                  <w:bCs w:val="false"/>
                                  <w:color w:val="8B0000"/>
                                  <w:lang w:val="es-ES"/>
                                </w:rPr>
                                <w:t>MÁSTER UNIVERSITARIO EN INTELIGENCIA COMPUTACIONAL E INTERNET DE LAS COSAS</w:t>
                              </w:r>
                            </w:ins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#dcdcdc" stroked="t" o:allowincell="f" style="position:absolute;margin-left:128.45pt;margin-top:19.55pt;width:355.05pt;height:32.8pt;mso-wrap-style:square;v-text-anchor:top;mso-position-horizontal:center;mso-position-horizontal-relative:page;mso-position-vertical-relative:page">
                <v:fill o:detectmouseclick="t" type="solid" color2="#232323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ins w:id="4" w:author="Unknown Author" w:date="2021-12-07T12:47:39Z">
                        <w:r>
                          <w:rPr>
                            <w:rFonts w:ascii="Noto Sans" w:hAnsi="Noto Sans"/>
                            <w:b/>
                            <w:bCs w:val="false"/>
                            <w:color w:val="8B0000"/>
                            <w:lang w:val="es-ES"/>
                          </w:rPr>
                          <w:t>MÁSTER UNIVERSITARIO EN INTELIGENCIA COMPUTACIONAL E INTERNET DE LAS COSAS</w:t>
                        </w:r>
                      </w:ins>
                    </w:p>
                  </w:txbxContent>
                </v:textbox>
                <w10:wrap type="none"/>
              </v:rect>
            </w:pict>
          </mc:Fallback>
        </mc:AlternateContent>
      </w:r>
      <w:ins w:id="5" w:author="Unknown Author" w:date="2021-12-07T12:47:39Z">
        <w:r>
          <w:rPr/>
          <w:t>​</w:t>
        </w:r>
      </w:ins>
    </w:p>
    <w:p>
      <w:pPr>
        <w:pStyle w:val="Normal"/>
        <w:bidi w:val="0"/>
        <w:jc w:val="center"/>
        <w:rPr>
          <w:rFonts w:ascii="Noto Sans" w:hAnsi="Noto Sans"/>
          <w:b/>
          <w:b/>
          <w:bCs w:val="false"/>
          <w:sz w:val="28"/>
          <w:szCs w:val="28"/>
          <w:lang w:val="es-ES"/>
          <w:ins w:id="8" w:author="Unknown Author" w:date="2021-12-07T12:47:39Z"/>
        </w:rPr>
      </w:pPr>
      <w:ins w:id="7" w:author="Unknown Author" w:date="2021-12-07T12:47:39Z">
        <w:r>
          <w:rPr>
            <w:rFonts w:ascii="Noto Sans" w:hAnsi="Noto Sans"/>
            <w:b/>
            <w:bCs w:val="false"/>
            <w:sz w:val="28"/>
            <w:szCs w:val="28"/>
            <w:lang w:val="es-ES"/>
          </w:rPr>
        </w:r>
      </w:ins>
    </w:p>
    <w:p>
      <w:pPr>
        <w:pStyle w:val="Normal"/>
        <w:bidi w:val="0"/>
        <w:jc w:val="left"/>
        <w:rPr>
          <w:rFonts w:ascii="Noto Sans" w:hAnsi="Noto Sans"/>
          <w:b/>
          <w:b/>
          <w:bCs w:val="false"/>
          <w:sz w:val="22"/>
          <w:szCs w:val="22"/>
          <w:lang w:val="es-ES"/>
        </w:rPr>
      </w:pPr>
      <w:ins w:id="9" w:author="Unknown Author" w:date="2021-12-07T12:47:39Z">
        <w:r>
          <w:rPr/>
          <w:t>​</w:t>
        </w:r>
      </w:ins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329565</wp:posOffset>
                </wp:positionV>
                <wp:extent cx="6669405" cy="210185"/>
                <wp:effectExtent l="0" t="0" r="0" b="0"/>
                <wp:wrapTopAndBottom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640" cy="209520"/>
                        </a:xfrm>
                        <a:prstGeom prst="rect">
                          <a:avLst/>
                        </a:prstGeom>
                        <a:solidFill>
                          <a:srgbClr val="70809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ins w:id="10" w:author="Unknown Author" w:date="2021-12-07T12:47:39Z">
                              <w:r>
                                <w:rPr>
                                  <w:rFonts w:ascii="Noto Sans" w:hAnsi="Noto Sans"/>
                                  <w:b/>
                                  <w:bCs/>
                                  <w:color w:val="FFFFFF"/>
                                </w:rPr>
                                <w:t>TRABAJO FIN DE MÁSTER</w:t>
                              </w:r>
                            </w:ins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708090" stroked="t" o:allowincell="f" style="position:absolute;margin-left:-13.25pt;margin-top:25.95pt;width:525.05pt;height:16.45pt;mso-wrap-style:square;v-text-anchor:top;mso-position-horizontal:center">
                <v:fill o:detectmouseclick="t" type="solid" color2="#8f7f6f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ins w:id="11" w:author="Unknown Author" w:date="2021-12-07T12:47:39Z">
                        <w:r>
                          <w:rPr>
                            <w:rFonts w:ascii="Noto Sans" w:hAnsi="Noto Sans"/>
                            <w:b/>
                            <w:bCs/>
                            <w:color w:val="FFFFFF"/>
                          </w:rPr>
                          <w:t>TRABAJO FIN DE MÁSTER</w:t>
                        </w:r>
                      </w:ins>
                    </w:p>
                  </w:txbxContent>
                </v:textbox>
                <w10:wrap type="topAndBottom"/>
              </v:rect>
            </w:pict>
          </mc:Fallback>
        </mc:AlternateContent>
      </w:r>
      <w:ins w:id="12" w:author="Unknown Author" w:date="2021-12-07T12:47:39Z">
        <w:r>
          <w:rPr/>
          <w:t>​</w:t>
        </w:r>
      </w:ins>
    </w:p>
    <w:p>
      <w:pPr>
        <w:pStyle w:val="Normal"/>
        <w:bidi w:val="0"/>
        <w:jc w:val="center"/>
        <w:rPr>
          <w:rFonts w:ascii="Noto Sans" w:hAnsi="Noto Sans"/>
          <w:b/>
          <w:b/>
          <w:bCs w:val="false"/>
          <w:sz w:val="28"/>
          <w:szCs w:val="28"/>
          <w:lang w:val="es-ES"/>
          <w:ins w:id="14" w:author="Unknown Author" w:date="2021-12-07T12:55:02Z"/>
        </w:rPr>
      </w:pPr>
      <w:ins w:id="13" w:author="Unknown Author" w:date="2021-12-07T12:55:02Z">
        <w:r>
          <w:rPr>
            <w:rFonts w:ascii="Noto Sans" w:hAnsi="Noto Sans"/>
            <w:b/>
            <w:bCs w:val="false"/>
            <w:sz w:val="28"/>
            <w:szCs w:val="28"/>
            <w:lang w:val="es-ES"/>
          </w:rPr>
          <w:t>SOLICITUD DE ADMISIÓN EN TRABAJO FIN DE MÁSTER</w:t>
        </w:r>
      </w:ins>
    </w:p>
    <w:p>
      <w:pPr>
        <w:pStyle w:val="Normal"/>
        <w:bidi w:val="0"/>
        <w:jc w:val="center"/>
        <w:rPr>
          <w:rFonts w:ascii="Apple Garamond Light" w:hAnsi="Apple Garamond Light"/>
          <w:b w:val="false"/>
          <w:b w:val="false"/>
          <w:bCs w:val="false"/>
          <w:sz w:val="28"/>
          <w:szCs w:val="28"/>
          <w:lang w:val="es-ES"/>
          <w:ins w:id="17" w:author="Unknown Author" w:date="2021-12-07T12:57:15Z"/>
        </w:rPr>
      </w:pPr>
      <w:ins w:id="15" w:author="Unknown Author" w:date="2021-12-07T12:55:02Z">
        <w:r>
          <w:rPr>
            <w:b w:val="false"/>
            <w:bCs w:val="false"/>
            <w:sz w:val="28"/>
            <w:szCs w:val="28"/>
            <w:lang w:val="es-ES"/>
          </w:rPr>
          <w:t xml:space="preserve">Es esta </w:t>
        </w:r>
      </w:ins>
      <w:ins w:id="16" w:author="Unknown Author" w:date="2021-12-07T12:56:00Z">
        <w:r>
          <w:rPr>
            <w:b w:val="false"/>
            <w:bCs w:val="false"/>
            <w:sz w:val="28"/>
            <w:szCs w:val="28"/>
            <w:lang w:val="es-ES"/>
          </w:rPr>
          <w:t>solicitud modificación de una anterior: [  ] (marcar si procede)</w:t>
        </w:r>
      </w:ins>
    </w:p>
    <w:p>
      <w:pPr>
        <w:pStyle w:val="Normal"/>
        <w:bidi w:val="0"/>
        <w:jc w:val="center"/>
        <w:rPr>
          <w:rFonts w:ascii="Noto Sans" w:hAnsi="Noto Sans"/>
          <w:b w:val="false"/>
          <w:b w:val="false"/>
          <w:bCs w:val="false"/>
          <w:sz w:val="22"/>
          <w:szCs w:val="22"/>
          <w:lang w:val="es-ES"/>
        </w:rPr>
      </w:pPr>
      <w:r>
        <w:rPr>
          <w:rFonts w:ascii="Noto Sans" w:hAnsi="Noto Sans"/>
          <w:b w:val="false"/>
          <w:bCs w:val="false"/>
          <w:sz w:val="22"/>
          <w:szCs w:val="22"/>
          <w:lang w:val="es-ES"/>
        </w:rPr>
      </w:r>
    </w:p>
    <w:tbl>
      <w:tblPr>
        <w:tblW w:w="99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8"/>
        <w:gridCol w:w="3635"/>
        <w:gridCol w:w="3636"/>
      </w:tblGrid>
      <w:tr>
        <w:trPr/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18" w:author="Unknown Author" w:date="2021-12-07T12:57:15Z">
              <w:r>
                <w:rPr>
                  <w:b/>
                  <w:bCs/>
                  <w:sz w:val="24"/>
                  <w:szCs w:val="24"/>
                  <w:lang w:val="es-ES"/>
                </w:rPr>
                <w:t>NIF</w:t>
              </w:r>
            </w:ins>
            <w:ins w:id="19" w:author="Unknown Author" w:date="2021-12-07T12:58:12Z">
              <w:r>
                <w:rPr>
                  <w:b/>
                  <w:bCs/>
                  <w:sz w:val="24"/>
                  <w:szCs w:val="24"/>
                  <w:lang w:val="es-ES"/>
                </w:rPr>
                <w:t>/NIE/Pasaporte</w:t>
              </w:r>
            </w:ins>
            <w:del w:id="20" w:author="Unknown Author" w:date="2021-12-07T12:59:38Z">
              <w:r>
                <w:rPr>
                  <w:b/>
                  <w:bCs/>
                  <w:sz w:val="24"/>
                  <w:szCs w:val="24"/>
                  <w:lang w:val="es-ES"/>
                </w:rPr>
                <w:delText>‍</w:delText>
              </w:r>
            </w:del>
            <w:del w:id="21" w:author="Unknown Author" w:date="2021-12-07T12:59:38Z">
              <w:r>
                <w:drawing>
                  <wp:anchor behindDoc="1" distT="0" distB="0" distL="0" distR="0" simplePos="0" locked="0" layoutInCell="1" allowOverlap="1" relativeHeight="0">
                    <wp:simplePos x="0" y="0"/>
                    <wp:positionH relativeFrom="column">
                      <wp:posOffset>3136900</wp:posOffset>
                    </wp:positionH>
                    <wp:positionV relativeFrom="paragraph">
                      <wp:posOffset>271780</wp:posOffset>
                    </wp:positionV>
                    <wp:extent cx="3880485" cy="4264660"/>
                    <wp:effectExtent l="0" t="0" r="0" b="0"/>
                    <wp:wrapNone/>
                    <wp:docPr id="7" name="Image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Image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80485" cy="42646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del>
            <w:del w:id="22" w:author="Unknown Author" w:date="2021-12-07T12:59:38Z">
              <w:r>
                <w:rPr>
                  <w:b/>
                  <w:bCs/>
                  <w:sz w:val="24"/>
                  <w:szCs w:val="24"/>
                  <w:lang w:val="es-ES"/>
                </w:rPr>
                <w:delText>‍</w:delText>
              </w:r>
            </w:del>
          </w:p>
        </w:tc>
        <w:tc>
          <w:tcPr>
            <w:tcW w:w="7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del w:id="24" w:author="Unknown Author" w:date="2021-12-07T13:00:07Z"/>
              </w:rPr>
            </w:pPr>
            <w:del w:id="23" w:author="Unknown Author" w:date="2021-12-07T13:00:0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del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25" w:author="Unknown Author" w:date="2021-12-07T12:58:51Z">
              <w:r>
                <w:rPr>
                  <w:b/>
                  <w:bCs/>
                  <w:sz w:val="24"/>
                  <w:szCs w:val="24"/>
                  <w:lang w:val="es-ES"/>
                </w:rPr>
                <w:t>E-mail para notificaciones</w:t>
              </w:r>
            </w:ins>
          </w:p>
        </w:tc>
      </w:tr>
      <w:tr>
        <w:trPr/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72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633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26" w:author="Unknown Author" w:date="2021-12-07T13:00:16Z">
              <w:r>
                <w:rPr>
                  <w:b/>
                  <w:bCs/>
                  <w:sz w:val="24"/>
                  <w:szCs w:val="24"/>
                  <w:lang w:val="es-ES"/>
                </w:rPr>
                <w:t>Apellidos</w:t>
              </w:r>
            </w:ins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27" w:author="Unknown Author" w:date="2021-12-07T13:00:16Z">
              <w:r>
                <w:rPr>
                  <w:b/>
                  <w:bCs/>
                  <w:sz w:val="24"/>
                  <w:szCs w:val="24"/>
                  <w:lang w:val="es-ES"/>
                </w:rPr>
                <w:t>Nombre</w:t>
              </w:r>
            </w:ins>
          </w:p>
        </w:tc>
      </w:tr>
      <w:tr>
        <w:trPr/>
        <w:tc>
          <w:tcPr>
            <w:tcW w:w="63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28" w:author="Unknown Author" w:date="2021-12-07T13:01:13Z">
              <w:r>
                <w:rPr>
                  <w:b/>
                  <w:bCs/>
                  <w:sz w:val="24"/>
                  <w:szCs w:val="24"/>
                  <w:lang w:val="es-ES"/>
                </w:rPr>
                <w:t>Máster en el que está matriculado/a</w:t>
              </w:r>
            </w:ins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ins w:id="29" w:author="Unknown Author" w:date="2021-12-07T13:01:13Z">
              <w:r>
                <w:rPr>
                  <w:sz w:val="24"/>
                  <w:szCs w:val="24"/>
                  <w:lang w:val="es-ES"/>
                </w:rPr>
                <w:t>Máster Universitario en Inteligencia Computacional e Internet de las Cosas</w:t>
              </w:r>
            </w:ins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30" w:author="Unknown Author" w:date="2021-12-07T13:02:39Z">
              <w:r>
                <w:rPr>
                  <w:b/>
                  <w:bCs/>
                  <w:sz w:val="24"/>
                  <w:szCs w:val="24"/>
                  <w:lang w:val="es-ES"/>
                </w:rPr>
                <w:t xml:space="preserve">Solicita realizar el Trabajo Fin de Máster </w:t>
              </w:r>
            </w:ins>
            <w:ins w:id="31" w:author="Unknown Author" w:date="2022-02-01T11:27:47Z">
              <w:r>
                <w:rPr>
                  <w:b/>
                  <w:bCs/>
                  <w:sz w:val="24"/>
                  <w:szCs w:val="24"/>
                  <w:lang w:val="es-ES"/>
                </w:rPr>
                <w:t>:</w:t>
              </w:r>
            </w:ins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  <w:ins w:id="34" w:author="Unknown Author" w:date="2022-01-20T16:21:00Z"/>
              </w:rPr>
            </w:pPr>
            <w:ins w:id="32" w:author="Unknown Author" w:date="2022-01-20T16:20:50Z">
              <w:r>
                <w:rPr>
                  <w:b/>
                  <w:bCs/>
                  <w:sz w:val="24"/>
                  <w:szCs w:val="24"/>
                  <w:lang w:val="es-ES"/>
                </w:rPr>
                <w:t>Título:</w:t>
              </w:r>
            </w:ins>
            <w:ins w:id="33" w:author="Unknown Author" w:date="2022-01-20T16:21:00Z">
              <w:r>
                <w:rPr>
                  <w:b/>
                  <w:bCs/>
                  <w:sz w:val="24"/>
                  <w:szCs w:val="24"/>
                  <w:lang w:val="es-ES"/>
                </w:rPr>
                <w:t xml:space="preserve"> </w:t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35" w:author="Unknown Author" w:date="2022-01-20T16:21:00Z">
              <w:r>
                <w:rPr>
                  <w:b/>
                  <w:bCs/>
                  <w:sz w:val="24"/>
                  <w:szCs w:val="24"/>
                  <w:lang w:val="es-ES"/>
                </w:rPr>
                <w:t xml:space="preserve">Resumen: </w:t>
              </w:r>
            </w:ins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36" w:author="Unknown Author" w:date="2021-12-07T13:03:41Z">
              <w:r>
                <w:rPr>
                  <w:b/>
                  <w:bCs/>
                  <w:sz w:val="24"/>
                  <w:szCs w:val="24"/>
                  <w:lang w:val="es-ES"/>
                </w:rPr>
                <w:t>Acuerdo de tutela</w:t>
              </w:r>
            </w:ins>
          </w:p>
        </w:tc>
      </w:tr>
      <w:tr>
        <w:trPr/>
        <w:tc>
          <w:tcPr>
            <w:tcW w:w="99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ins w:id="37" w:author="Unknown Author" w:date="2021-12-07T13:04:11Z">
              <w:r>
                <w:rPr>
                  <w:sz w:val="24"/>
                  <w:szCs w:val="24"/>
                  <w:lang w:val="es-ES"/>
                </w:rPr>
                <w:t>El alumno y el profesor, una vez establecida la temática y estructura del Trabajo Fin de Máster, ACUERDAN</w:t>
              </w:r>
            </w:ins>
            <w:ins w:id="38" w:author="Unknown Author" w:date="2021-12-07T13:05:02Z">
              <w:r>
                <w:rPr>
                  <w:sz w:val="24"/>
                  <w:szCs w:val="24"/>
                  <w:lang w:val="es-ES"/>
                </w:rPr>
                <w:t xml:space="preserve"> que se realizarán las reuniones necesarias para coordinar el desarrollo de las actividades y tareas para la realización del Trabajo Fin de Máster</w:t>
              </w:r>
            </w:ins>
            <w:ins w:id="39" w:author="Unknown Author" w:date="2021-12-07T13:06:05Z">
              <w:r>
                <w:rPr>
                  <w:sz w:val="24"/>
                  <w:szCs w:val="24"/>
                  <w:lang w:val="es-ES"/>
                </w:rPr>
                <w:t xml:space="preserve"> y se comprometen a realizar esta programación como requisito obligatorio para la presentación del Trabajo Fin de Máster</w:t>
              </w:r>
            </w:ins>
          </w:p>
        </w:tc>
      </w:tr>
      <w:tr>
        <w:trPr/>
        <w:tc>
          <w:tcPr>
            <w:tcW w:w="633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40" w:author="Unknown Author" w:date="2021-12-07T13:08:06Z">
              <w:r>
                <w:rPr>
                  <w:b/>
                  <w:bCs/>
                  <w:sz w:val="24"/>
                  <w:szCs w:val="24"/>
                  <w:lang w:val="es-ES"/>
                </w:rPr>
                <w:t>Tutor/a/es/as</w:t>
              </w:r>
            </w:ins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CDCDC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ins w:id="41" w:author="Unknown Author" w:date="2021-12-07T13:08:06Z">
              <w:r>
                <w:rPr>
                  <w:b/>
                  <w:bCs/>
                  <w:sz w:val="24"/>
                  <w:szCs w:val="24"/>
                  <w:lang w:val="es-ES"/>
                </w:rPr>
                <w:t>DNI</w:t>
              </w:r>
            </w:ins>
          </w:p>
        </w:tc>
      </w:tr>
      <w:tr>
        <w:trPr/>
        <w:tc>
          <w:tcPr>
            <w:tcW w:w="63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63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3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sz w:val="22"/>
          <w:szCs w:val="22"/>
          <w:lang w:val="es-ES"/>
          <w:ins w:id="43" w:author="Unknown Author" w:date="2021-12-07T13:09:18Z"/>
        </w:rPr>
      </w:pPr>
      <w:ins w:id="42" w:author="Unknown Author" w:date="2021-12-07T13:09:18Z">
        <w:r>
          <w:rPr>
            <w:rFonts w:ascii="Noto Sans" w:hAnsi="Noto Sans"/>
            <w:b w:val="false"/>
            <w:bCs w:val="false"/>
            <w:sz w:val="22"/>
            <w:szCs w:val="22"/>
            <w:lang w:val="es-ES"/>
          </w:rPr>
        </w:r>
      </w:ins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sz w:val="22"/>
          <w:szCs w:val="22"/>
          <w:lang w:val="es-ES"/>
          <w:ins w:id="45" w:author="Unknown Author" w:date="2021-12-07T13:09:18Z"/>
        </w:rPr>
      </w:pPr>
      <w:ins w:id="44" w:author="Unknown Author" w:date="2021-12-07T13:09:18Z">
        <w:r>
          <w:rPr>
            <w:rFonts w:ascii="Noto Sans" w:hAnsi="Noto Sans"/>
            <w:b w:val="false"/>
            <w:bCs w:val="false"/>
            <w:sz w:val="22"/>
            <w:szCs w:val="22"/>
            <w:lang w:val="es-ES"/>
          </w:rPr>
        </w:r>
      </w:ins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sz w:val="22"/>
          <w:szCs w:val="22"/>
          <w:lang w:val="es-ES"/>
          <w:ins w:id="47" w:author="Unknown Author" w:date="2021-12-07T13:09:18Z"/>
        </w:rPr>
      </w:pPr>
      <w:ins w:id="46" w:author="Unknown Author" w:date="2021-12-07T13:09:18Z">
        <w:r>
          <w:rPr>
            <w:rFonts w:ascii="Noto Sans" w:hAnsi="Noto Sans"/>
            <w:b w:val="false"/>
            <w:bCs w:val="false"/>
            <w:sz w:val="22"/>
            <w:szCs w:val="22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49" w:author="Unknown Author" w:date="2021-12-07T13:09:18Z"/>
        </w:rPr>
      </w:pPr>
      <w:ins w:id="48" w:author="Unknown Author" w:date="2021-12-07T13:09:18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51" w:author="Unknown Author" w:date="2021-12-07T13:09:18Z"/>
        </w:rPr>
      </w:pPr>
      <w:ins w:id="50" w:author="Unknown Author" w:date="2021-12-07T13:09:18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54" w:author="Unknown Author" w:date="2021-12-07T13:09:18Z"/>
        </w:rPr>
      </w:pPr>
      <w:ins w:id="52" w:author="Unknown Author" w:date="2021-12-07T13:09:18Z">
        <w:r>
          <w:rPr>
            <w:b/>
            <w:bCs/>
            <w:sz w:val="24"/>
            <w:szCs w:val="24"/>
            <w:lang w:val="es-ES"/>
          </w:rPr>
          <w:t>Fdo.:</w:t>
          <w:tab/>
          <w:tab/>
          <w:tab/>
          <w:tab/>
          <w:tab/>
          <w:tab/>
          <w:tab/>
          <w:tab/>
          <w:tab/>
          <w:t>Fecha:</w:t>
        </w:r>
      </w:ins>
      <w:ins w:id="53" w:author="Unknown Author" w:date="2021-12-07T13:09:18Z">
        <w:r>
          <w:rPr>
            <w:b w:val="false"/>
            <w:bCs w:val="false"/>
            <w:sz w:val="24"/>
            <w:szCs w:val="24"/>
            <w:lang w:val="es-ES"/>
          </w:rPr>
          <w:t xml:space="preserve"> __ de __________ de 202_</w:t>
        </w:r>
      </w:ins>
    </w:p>
    <w:p>
      <w:pPr>
        <w:pStyle w:val="HorizontalLine"/>
        <w:bidi w:val="0"/>
        <w:jc w:val="left"/>
        <w:rPr>
          <w:rFonts w:ascii="Apple Garamond Light" w:hAnsi="Apple Garamond Light"/>
          <w:ins w:id="56" w:author="Unknown Author" w:date="2021-12-07T13:09:18Z"/>
          <w:sz w:val="24"/>
          <w:szCs w:val="24"/>
        </w:rPr>
      </w:pPr>
      <w:ins w:id="55" w:author="Unknown Author" w:date="2021-12-07T13:09:18Z">
        <w:r>
          <w:rPr>
            <w:sz w:val="24"/>
            <w:szCs w:val="24"/>
          </w:rPr>
        </w:r>
      </w:ins>
    </w:p>
    <w:p>
      <w:pPr>
        <w:pStyle w:val="Normal"/>
        <w:bidi w:val="0"/>
        <w:jc w:val="center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58" w:author="Unknown Author" w:date="2021-12-07T13:10:04Z"/>
        </w:rPr>
      </w:pPr>
      <w:ins w:id="57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  <w:t>(Firma de tutor/a/es/as)</w:t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60" w:author="Unknown Author" w:date="2021-12-07T13:10:04Z"/>
        </w:rPr>
      </w:pPr>
      <w:ins w:id="59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62" w:author="Unknown Author" w:date="2021-12-07T13:10:04Z"/>
        </w:rPr>
      </w:pPr>
      <w:ins w:id="61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64" w:author="Unknown Author" w:date="2021-12-07T13:10:04Z"/>
        </w:rPr>
      </w:pPr>
      <w:ins w:id="63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67" w:author="Unknown Author" w:date="2021-12-07T13:10:04Z"/>
        </w:rPr>
      </w:pPr>
      <w:ins w:id="65" w:author="Unknown Author" w:date="2021-12-07T13:10:04Z">
        <w:r>
          <w:rPr>
            <w:b/>
            <w:bCs/>
            <w:sz w:val="24"/>
            <w:szCs w:val="24"/>
            <w:lang w:val="es-ES"/>
          </w:rPr>
          <w:t>Fdo.:</w:t>
          <w:tab/>
          <w:tab/>
          <w:tab/>
          <w:tab/>
          <w:tab/>
          <w:tab/>
          <w:tab/>
          <w:tab/>
          <w:tab/>
          <w:t>Fecha</w:t>
        </w:r>
      </w:ins>
      <w:ins w:id="66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  <w:t>: __ de __________ de 202_</w:t>
        </w:r>
      </w:ins>
    </w:p>
    <w:p>
      <w:pPr>
        <w:pStyle w:val="HorizontalLine"/>
        <w:bidi w:val="0"/>
        <w:jc w:val="left"/>
        <w:rPr>
          <w:rFonts w:ascii="Apple Garamond Light" w:hAnsi="Apple Garamond Light"/>
          <w:ins w:id="69" w:author="Unknown Author" w:date="2021-12-07T13:10:04Z"/>
          <w:sz w:val="24"/>
          <w:szCs w:val="24"/>
        </w:rPr>
      </w:pPr>
      <w:ins w:id="68" w:author="Unknown Author" w:date="2021-12-07T13:10:04Z">
        <w:r>
          <w:rPr>
            <w:sz w:val="24"/>
            <w:szCs w:val="24"/>
          </w:rPr>
        </w:r>
      </w:ins>
    </w:p>
    <w:p>
      <w:pPr>
        <w:pStyle w:val="Normal"/>
        <w:bidi w:val="0"/>
        <w:jc w:val="center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71" w:author="Unknown Author" w:date="2021-12-07T16:06:53Z"/>
        </w:rPr>
      </w:pPr>
      <w:ins w:id="70" w:author="Unknown Author" w:date="2021-12-07T13:10:04Z">
        <w:r>
          <w:rPr>
            <w:b w:val="false"/>
            <w:bCs w:val="false"/>
            <w:sz w:val="24"/>
            <w:szCs w:val="24"/>
            <w:lang w:val="es-ES"/>
          </w:rPr>
          <w:t>(Firma del alumno/a)</w:t>
        </w:r>
      </w:ins>
      <w:r>
        <w:br w:type="page"/>
      </w:r>
    </w:p>
    <w:p>
      <w:pPr>
        <w:pStyle w:val="Normal"/>
        <w:bidi w:val="0"/>
        <w:jc w:val="left"/>
        <w:rPr>
          <w:rFonts w:ascii="Noto Sans" w:hAnsi="Noto Sans"/>
          <w:b/>
          <w:b/>
          <w:bCs w:val="false"/>
          <w:sz w:val="22"/>
          <w:szCs w:val="22"/>
          <w:lang w:val="es-ES"/>
          <w:ins w:id="78" w:author="Unknown Author" w:date="2021-12-07T16:06:53Z"/>
        </w:rPr>
      </w:pPr>
      <w:ins w:id="72" w:author="Unknown Author" w:date="2021-12-07T16:06:53Z">
        <w:r>
          <w:rPr/>
          <w:t>​​</w:t>
        </w:r>
      </w:ins>
      <w:ins w:id="73" w:author="Unknown Author" w:date="2021-12-07T16:06:53Z">
        <w:r>
          <w:rPr/>
          <w:drawing>
            <wp:anchor behindDoc="0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80135" cy="647700"/>
              <wp:effectExtent l="0" t="0" r="0" b="0"/>
              <wp:wrapNone/>
              <wp:docPr id="8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80135" cy="64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​​​​</w:t>
        </w:r>
      </w:ins>
      <w:ins w:id="74" w:author="Unknown Author" w:date="2021-12-07T16:06:53Z">
        <w:r>
          <w:rPr/>
          <w:drawing>
            <wp:anchor behindDoc="0" distT="0" distB="0" distL="0" distR="0" simplePos="0" locked="0" layoutInCell="0" allowOverlap="1" relativeHeight="9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1247140" cy="657225"/>
              <wp:effectExtent l="0" t="0" r="0" b="0"/>
              <wp:wrapNone/>
              <wp:docPr id="9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14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​​​</w:t>
        </w:r>
      </w:ins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align>center</wp:align>
                </wp:positionH>
                <wp:positionV relativeFrom="page">
                  <wp:posOffset>248285</wp:posOffset>
                </wp:positionV>
                <wp:extent cx="4510405" cy="417830"/>
                <wp:effectExtent l="0" t="0" r="0" b="0"/>
                <wp:wrapNone/>
                <wp:docPr id="10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720" cy="41724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ins w:id="75" w:author="Unknown Author" w:date="2021-12-07T16:06:53Z">
                              <w:r>
                                <w:rPr>
                                  <w:rFonts w:ascii="Noto Sans" w:hAnsi="Noto Sans"/>
                                  <w:b/>
                                  <w:bCs w:val="false"/>
                                  <w:color w:val="8B0000"/>
                                  <w:lang w:val="es-ES"/>
                                </w:rPr>
                                <w:t>MÁSTER UNIVERSITARIO EN INTELIGENCIA COMPUTACIONAL E INTERNET DE LAS COSAS</w:t>
                              </w:r>
                            </w:ins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fillcolor="#dcdcdc" stroked="t" o:allowincell="f" style="position:absolute;margin-left:128.45pt;margin-top:19.55pt;width:355.05pt;height:32.8pt;mso-wrap-style:square;v-text-anchor:top;mso-position-horizontal:center;mso-position-horizontal-relative:page;mso-position-vertical-relative:page">
                <v:fill o:detectmouseclick="t" type="solid" color2="#232323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ins w:id="76" w:author="Unknown Author" w:date="2021-12-07T16:06:53Z">
                        <w:r>
                          <w:rPr>
                            <w:rFonts w:ascii="Noto Sans" w:hAnsi="Noto Sans"/>
                            <w:b/>
                            <w:bCs w:val="false"/>
                            <w:color w:val="8B0000"/>
                            <w:lang w:val="es-ES"/>
                          </w:rPr>
                          <w:t>MÁSTER UNIVERSITARIO EN INTELIGENCIA COMPUTACIONAL E INTERNET DE LAS COSAS</w:t>
                        </w:r>
                      </w:ins>
                    </w:p>
                  </w:txbxContent>
                </v:textbox>
                <w10:wrap type="none"/>
              </v:rect>
            </w:pict>
          </mc:Fallback>
        </mc:AlternateContent>
      </w:r>
      <w:ins w:id="77" w:author="Unknown Author" w:date="2021-12-07T16:06:53Z">
        <w:r>
          <w:rPr/>
          <w:t>​</w:t>
        </w:r>
      </w:ins>
    </w:p>
    <w:p>
      <w:pPr>
        <w:pStyle w:val="Normal"/>
        <w:bidi w:val="0"/>
        <w:jc w:val="left"/>
        <w:rPr>
          <w:rFonts w:ascii="Noto Sans" w:hAnsi="Noto Sans"/>
          <w:b/>
          <w:b/>
          <w:bCs w:val="false"/>
          <w:sz w:val="22"/>
          <w:szCs w:val="22"/>
          <w:lang w:val="es-ES"/>
          <w:ins w:id="80" w:author="Unknown Author" w:date="2021-12-07T16:06:53Z"/>
        </w:rPr>
      </w:pPr>
      <w:ins w:id="79" w:author="Unknown Author" w:date="2021-12-07T16:06:53Z">
        <w:r>
          <w:rPr>
            <w:rFonts w:ascii="Noto Sans" w:hAnsi="Noto Sans"/>
            <w:b/>
            <w:bCs w:val="false"/>
            <w:sz w:val="22"/>
            <w:szCs w:val="22"/>
            <w:lang w:val="es-ES"/>
          </w:rPr>
        </w:r>
      </w:ins>
    </w:p>
    <w:p>
      <w:pPr>
        <w:pStyle w:val="Normal"/>
        <w:bidi w:val="0"/>
        <w:jc w:val="left"/>
        <w:rPr>
          <w:rFonts w:ascii="Noto Sans" w:hAnsi="Noto Sans"/>
          <w:b/>
          <w:b/>
          <w:bCs w:val="false"/>
          <w:sz w:val="22"/>
          <w:szCs w:val="22"/>
          <w:lang w:val="es-ES"/>
          <w:ins w:id="85" w:author="Unknown Author" w:date="2021-12-07T16:06:53Z"/>
        </w:rPr>
      </w:pPr>
      <w:ins w:id="81" w:author="Unknown Author" w:date="2021-12-07T16:06:53Z">
        <w:r>
          <w:rPr/>
          <w:t>​</w:t>
        </w:r>
      </w:ins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329565</wp:posOffset>
                </wp:positionV>
                <wp:extent cx="6669405" cy="210185"/>
                <wp:effectExtent l="0" t="0" r="0" b="0"/>
                <wp:wrapTopAndBottom/>
                <wp:docPr id="1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640" cy="209520"/>
                        </a:xfrm>
                        <a:prstGeom prst="rect">
                          <a:avLst/>
                        </a:prstGeom>
                        <a:solidFill>
                          <a:srgbClr val="70809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ins w:id="82" w:author="Unknown Author" w:date="2021-12-07T16:06:53Z">
                              <w:r>
                                <w:rPr>
                                  <w:rFonts w:ascii="Noto Sans" w:hAnsi="Noto Sans"/>
                                  <w:b/>
                                  <w:bCs/>
                                  <w:color w:val="FFFFFF"/>
                                </w:rPr>
                                <w:t>TRABAJO FIN DE MÁSTER</w:t>
                              </w:r>
                            </w:ins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#708090" stroked="t" o:allowincell="f" style="position:absolute;margin-left:-13.25pt;margin-top:25.95pt;width:525.05pt;height:16.45pt;mso-wrap-style:square;v-text-anchor:top;mso-position-horizontal:center">
                <v:fill o:detectmouseclick="t" type="solid" color2="#8f7f6f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ins w:id="83" w:author="Unknown Author" w:date="2021-12-07T16:06:53Z">
                        <w:r>
                          <w:rPr>
                            <w:rFonts w:ascii="Noto Sans" w:hAnsi="Noto Sans"/>
                            <w:b/>
                            <w:bCs/>
                            <w:color w:val="FFFFFF"/>
                          </w:rPr>
                          <w:t>TRABAJO FIN DE MÁSTER</w:t>
                        </w:r>
                      </w:ins>
                    </w:p>
                  </w:txbxContent>
                </v:textbox>
                <w10:wrap type="topAndBottom"/>
              </v:rect>
            </w:pict>
          </mc:Fallback>
        </mc:AlternateContent>
      </w:r>
      <w:ins w:id="84" w:author="Unknown Author" w:date="2021-12-07T16:06:53Z">
        <w:r>
          <w:rPr/>
          <w:t>​</w:t>
        </w:r>
      </w:ins>
    </w:p>
    <w:p>
      <w:pPr>
        <w:pStyle w:val="Normal"/>
        <w:bidi w:val="0"/>
        <w:jc w:val="center"/>
        <w:rPr>
          <w:rFonts w:ascii="Noto Sans" w:hAnsi="Noto Sans"/>
          <w:b/>
          <w:b/>
          <w:bCs w:val="false"/>
          <w:sz w:val="28"/>
          <w:szCs w:val="28"/>
          <w:lang w:val="es-ES"/>
        </w:rPr>
      </w:pPr>
      <w:ins w:id="86" w:author="Unknown Author" w:date="2021-12-07T16:06:53Z">
        <w:r>
          <w:rPr>
            <w:rFonts w:ascii="Noto Sans" w:hAnsi="Noto Sans"/>
            <w:b/>
            <w:bCs w:val="false"/>
            <w:sz w:val="28"/>
            <w:szCs w:val="28"/>
            <w:lang w:val="es-ES"/>
          </w:rPr>
          <w:t>EVALUACIÓN DE LA SOLICITUD</w:t>
        </w:r>
      </w:ins>
    </w:p>
    <w:tbl>
      <w:tblPr>
        <w:tblW w:w="99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0"/>
      </w:tblGrid>
      <w:tr>
        <w:trPr/>
        <w:tc>
          <w:tcPr>
            <w:tcW w:w="9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ins w:id="89" w:author="Unknown Author" w:date="2021-12-07T16:09:00Z"/>
                <w:sz w:val="24"/>
                <w:szCs w:val="24"/>
              </w:rPr>
            </w:pPr>
            <w:ins w:id="87" w:author="Unknown Author" w:date="2021-12-07T16:08:21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Reunido el Consejo Académico del Máster en Inteligencia Computacional e Internet de las Cosas en la fecha abajo indic</w:t>
              </w:r>
            </w:ins>
            <w:ins w:id="88" w:author="Unknown Author" w:date="2021-12-07T16:09:00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ada ha acordado:</w:t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 w:val="false"/>
                <w:b w:val="false"/>
                <w:bCs w:val="false"/>
                <w:sz w:val="24"/>
                <w:szCs w:val="24"/>
                <w:lang w:val="es-ES"/>
                <w:ins w:id="91" w:author="Unknown Author" w:date="2021-12-07T16:09:00Z"/>
              </w:rPr>
            </w:pPr>
            <w:ins w:id="90" w:author="Unknown Author" w:date="2021-12-07T16:09:00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ins w:id="97" w:author="Unknown Author" w:date="2021-12-07T16:07:47Z"/>
                <w:sz w:val="24"/>
                <w:szCs w:val="24"/>
              </w:rPr>
            </w:pPr>
            <w:ins w:id="92" w:author="Unknown Author" w:date="2021-12-07T16:09:00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 xml:space="preserve">           </w:t>
              </w:r>
            </w:ins>
            <w:ins w:id="93" w:author="Unknown Author" w:date="2021-12-07T16:09:00Z">
              <w:r>
                <w:rPr>
                  <w:b/>
                  <w:bCs/>
                  <w:sz w:val="24"/>
                  <w:szCs w:val="24"/>
                  <w:lang w:val="es-ES"/>
                </w:rPr>
                <w:t xml:space="preserve">APROBAR: </w:t>
              </w:r>
            </w:ins>
            <w:ins w:id="94" w:author="Unknown Author" w:date="2021-12-07T16:09:00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[  ]</w:t>
              </w:r>
            </w:ins>
            <w:ins w:id="95" w:author="Unknown Author" w:date="2021-12-07T16:09:00Z">
              <w:r>
                <w:rPr>
                  <w:b/>
                  <w:bCs/>
                  <w:sz w:val="24"/>
                  <w:szCs w:val="24"/>
                  <w:lang w:val="es-ES"/>
                </w:rPr>
                <w:t xml:space="preserve">                                               DENEGAR: </w:t>
              </w:r>
            </w:ins>
            <w:ins w:id="96" w:author="Unknown Author" w:date="2021-12-07T16:09:00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[  ]</w:t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99" w:author="Unknown Author" w:date="2021-12-07T16:07:47Z"/>
              </w:rPr>
            </w:pPr>
            <w:ins w:id="98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 w:val="false"/>
                <w:b w:val="false"/>
                <w:bCs w:val="false"/>
                <w:sz w:val="24"/>
                <w:szCs w:val="24"/>
                <w:lang w:val="es-ES"/>
                <w:ins w:id="101" w:author="Unknown Author" w:date="2021-12-07T16:07:47Z"/>
              </w:rPr>
            </w:pPr>
            <w:ins w:id="100" w:author="Unknown Author" w:date="2021-12-07T16:07:47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su solicitud.</w:t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 w:val="false"/>
                <w:b w:val="false"/>
                <w:bCs w:val="false"/>
                <w:sz w:val="24"/>
                <w:szCs w:val="24"/>
                <w:lang w:val="es-ES"/>
                <w:ins w:id="103" w:author="Unknown Author" w:date="2021-12-07T16:07:47Z"/>
              </w:rPr>
            </w:pPr>
            <w:ins w:id="102" w:author="Unknown Author" w:date="2021-12-07T16:07:47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left"/>
              <w:rPr>
                <w:rFonts w:ascii="Apple Garamond Light" w:hAnsi="Apple Garamond Light"/>
                <w:b w:val="false"/>
                <w:b w:val="false"/>
                <w:bCs w:val="false"/>
                <w:sz w:val="24"/>
                <w:szCs w:val="24"/>
                <w:lang w:val="es-ES"/>
                <w:ins w:id="105" w:author="Unknown Author" w:date="2021-12-07T16:07:47Z"/>
              </w:rPr>
            </w:pPr>
            <w:ins w:id="104" w:author="Unknown Author" w:date="2021-12-07T16:07:47Z">
              <w:r>
                <w:rPr>
                  <w:b w:val="false"/>
                  <w:bCs w:val="false"/>
                  <w:sz w:val="24"/>
                  <w:szCs w:val="24"/>
                  <w:lang w:val="es-ES"/>
                </w:rPr>
                <w:t>Y propone, si procede, las siguientes modificaciones;:</w:t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07" w:author="Unknown Author" w:date="2021-12-07T16:07:47Z"/>
              </w:rPr>
            </w:pPr>
            <w:ins w:id="106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09" w:author="Unknown Author" w:date="2021-12-07T16:07:47Z"/>
              </w:rPr>
            </w:pPr>
            <w:ins w:id="108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11" w:author="Unknown Author" w:date="2021-12-07T16:07:47Z"/>
              </w:rPr>
            </w:pPr>
            <w:ins w:id="110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13" w:author="Unknown Author" w:date="2021-12-07T16:07:47Z"/>
              </w:rPr>
            </w:pPr>
            <w:ins w:id="112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15" w:author="Unknown Author" w:date="2021-12-07T16:07:47Z"/>
              </w:rPr>
            </w:pPr>
            <w:ins w:id="114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17" w:author="Unknown Author" w:date="2021-12-07T16:07:47Z"/>
              </w:rPr>
            </w:pPr>
            <w:ins w:id="116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19" w:author="Unknown Author" w:date="2021-12-07T16:07:47Z"/>
              </w:rPr>
            </w:pPr>
            <w:ins w:id="118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21" w:author="Unknown Author" w:date="2021-12-07T16:07:47Z"/>
              </w:rPr>
            </w:pPr>
            <w:ins w:id="120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23" w:author="Unknown Author" w:date="2021-12-07T16:07:47Z"/>
              </w:rPr>
            </w:pPr>
            <w:ins w:id="122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25" w:author="Unknown Author" w:date="2021-12-07T16:07:47Z"/>
              </w:rPr>
            </w:pPr>
            <w:ins w:id="124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27" w:author="Unknown Author" w:date="2021-12-07T16:07:47Z"/>
              </w:rPr>
            </w:pPr>
            <w:ins w:id="126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29" w:author="Unknown Author" w:date="2021-12-07T16:07:47Z"/>
              </w:rPr>
            </w:pPr>
            <w:ins w:id="128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31" w:author="Unknown Author" w:date="2021-12-07T16:07:47Z"/>
              </w:rPr>
            </w:pPr>
            <w:ins w:id="130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33" w:author="Unknown Author" w:date="2021-12-07T16:07:47Z"/>
              </w:rPr>
            </w:pPr>
            <w:ins w:id="132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35" w:author="Unknown Author" w:date="2021-12-07T16:07:47Z"/>
              </w:rPr>
            </w:pPr>
            <w:ins w:id="134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37" w:author="Unknown Author" w:date="2021-12-07T16:07:47Z"/>
              </w:rPr>
            </w:pPr>
            <w:ins w:id="136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39" w:author="Unknown Author" w:date="2021-12-07T16:07:47Z"/>
              </w:rPr>
            </w:pPr>
            <w:ins w:id="138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41" w:author="Unknown Author" w:date="2021-12-07T16:07:47Z"/>
              </w:rPr>
            </w:pPr>
            <w:ins w:id="140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  <w:ins w:id="143" w:author="Unknown Author" w:date="2021-12-07T16:07:47Z"/>
              </w:rPr>
            </w:pPr>
            <w:ins w:id="142" w:author="Unknown Author" w:date="2021-12-07T16:07:47Z">
              <w:r>
                <w:rPr>
                  <w:b/>
                  <w:bCs/>
                  <w:sz w:val="24"/>
                  <w:szCs w:val="24"/>
                  <w:lang w:val="es-ES"/>
                </w:rPr>
              </w:r>
            </w:ins>
          </w:p>
          <w:p>
            <w:pPr>
              <w:pStyle w:val="TableContents"/>
              <w:widowControl w:val="false"/>
              <w:bidi w:val="0"/>
              <w:jc w:val="center"/>
              <w:rPr>
                <w:rFonts w:ascii="Apple Garamond Light" w:hAnsi="Apple Garamond Light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</w:r>
          </w:p>
        </w:tc>
      </w:tr>
    </w:tbl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45" w:author="Unknown Author" w:date="2021-12-07T16:06:53Z"/>
        </w:rPr>
      </w:pPr>
      <w:ins w:id="144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47" w:author="Unknown Author" w:date="2021-12-07T16:06:53Z"/>
        </w:rPr>
      </w:pPr>
      <w:ins w:id="146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49" w:author="Unknown Author" w:date="2021-12-07T16:06:53Z"/>
        </w:rPr>
      </w:pPr>
      <w:ins w:id="148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  <w:t>Por el Consejo Académico del Máster</w:t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51" w:author="Unknown Author" w:date="2021-12-07T16:06:53Z"/>
        </w:rPr>
      </w:pPr>
      <w:ins w:id="150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53" w:author="Unknown Author" w:date="2021-12-07T16:06:53Z"/>
        </w:rPr>
      </w:pPr>
      <w:ins w:id="152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55" w:author="Unknown Author" w:date="2021-12-07T16:06:53Z"/>
        </w:rPr>
      </w:pPr>
      <w:ins w:id="154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57" w:author="Unknown Author" w:date="2021-12-07T16:06:53Z"/>
        </w:rPr>
      </w:pPr>
      <w:ins w:id="156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59" w:author="Unknown Author" w:date="2021-12-07T16:06:53Z"/>
        </w:rPr>
      </w:pPr>
      <w:ins w:id="158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</w:r>
      </w:ins>
    </w:p>
    <w:p>
      <w:pPr>
        <w:pStyle w:val="Normal"/>
        <w:bidi w:val="0"/>
        <w:jc w:val="left"/>
        <w:rPr>
          <w:rFonts w:ascii="Apple Garamond Light" w:hAnsi="Apple Garamond Light"/>
          <w:b w:val="false"/>
          <w:b w:val="false"/>
          <w:bCs w:val="false"/>
          <w:sz w:val="24"/>
          <w:szCs w:val="24"/>
          <w:lang w:val="es-ES"/>
          <w:ins w:id="162" w:author="Unknown Author" w:date="2021-12-07T16:06:53Z"/>
        </w:rPr>
      </w:pPr>
      <w:ins w:id="160" w:author="Unknown Author" w:date="2021-12-07T16:06:53Z">
        <w:r>
          <w:rPr>
            <w:b/>
            <w:bCs/>
            <w:sz w:val="24"/>
            <w:szCs w:val="24"/>
            <w:lang w:val="es-ES"/>
          </w:rPr>
          <w:t>Fdo.:</w:t>
          <w:tab/>
          <w:tab/>
          <w:tab/>
          <w:tab/>
          <w:tab/>
          <w:tab/>
          <w:tab/>
          <w:tab/>
          <w:tab/>
          <w:t>Fecha:</w:t>
        </w:r>
      </w:ins>
      <w:ins w:id="161" w:author="Unknown Author" w:date="2021-12-07T16:06:53Z">
        <w:r>
          <w:rPr>
            <w:b w:val="false"/>
            <w:bCs w:val="false"/>
            <w:sz w:val="24"/>
            <w:szCs w:val="24"/>
            <w:lang w:val="es-ES"/>
          </w:rPr>
          <w:t xml:space="preserve"> __ de __________ de 202_</w:t>
        </w:r>
      </w:ins>
    </w:p>
    <w:p>
      <w:pPr>
        <w:pStyle w:val="HorizontalLine"/>
        <w:bidi w:val="0"/>
        <w:spacing w:before="0" w:after="283"/>
        <w:jc w:val="left"/>
        <w:rPr>
          <w:rFonts w:ascii="Apple Garamond Light" w:hAnsi="Apple Garamond Light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ple Garamond Light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ple Garamond Light" w:hAnsi="Apple Garamond Light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pple Garamond Light" w:hAnsi="Apple Garamond Light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pple Garamond Light" w:hAnsi="Apple Garamond Light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pple Garamond Light" w:hAnsi="Apple Garamond Light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pple Garamond Light" w:hAnsi="Apple Garamond Light"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LibreOffice/7.2.5.2.0$Linux_X86_64 LibreOffice_project/20$Build-2</Application>
  <AppVersion>15.0000</AppVersion>
  <Pages>2</Pages>
  <Words>216</Words>
  <Characters>1190</Characters>
  <CharactersWithSpaces>1487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2021-12-07T12:43:27Z</dcterms:created>
  <dc:creator/>
  <dc:description/>
  <dc:language>en-US</dc:language>
  <cp:lastModifiedBy/>
  <dcterms:modified xsi:type="dcterms:W3CDTF">2022-02-01T11:27:47Z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